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654" w:rsidRPr="00A04654" w:rsidRDefault="00A04654" w:rsidP="00A04654">
      <w:pPr>
        <w:spacing w:after="0" w:line="240" w:lineRule="auto"/>
        <w:jc w:val="both"/>
        <w:rPr>
          <w:ins w:id="0" w:author="Speed" w:date="2008-04-23T10:55:00Z"/>
          <w:rFonts w:ascii="Garamond" w:eastAsia="Times New Roman" w:hAnsi="Garamond" w:cs="Times New Roman"/>
          <w:szCs w:val="20"/>
        </w:rPr>
      </w:pPr>
      <w:bookmarkStart w:id="1" w:name="_GoBack"/>
      <w:bookmarkEnd w:id="1"/>
    </w:p>
    <w:p w:rsidR="00A04654" w:rsidRPr="006D63A0" w:rsidRDefault="00A04654" w:rsidP="00A04654">
      <w:pPr>
        <w:tabs>
          <w:tab w:val="left" w:pos="720"/>
        </w:tabs>
        <w:autoSpaceDE w:val="0"/>
        <w:autoSpaceDN w:val="0"/>
        <w:adjustRightInd w:val="0"/>
        <w:spacing w:after="0" w:line="240" w:lineRule="exact"/>
        <w:jc w:val="both"/>
        <w:rPr>
          <w:rFonts w:ascii="Verdana" w:eastAsia="Times New Roman" w:hAnsi="Verdana" w:cs="Tahoma"/>
          <w:b/>
          <w:color w:val="000000" w:themeColor="text1"/>
          <w:sz w:val="24"/>
          <w:szCs w:val="24"/>
        </w:rPr>
      </w:pPr>
      <w:proofErr w:type="spellStart"/>
      <w:r w:rsidRPr="006D63A0">
        <w:rPr>
          <w:rFonts w:ascii="Verdana" w:eastAsia="Times New Roman" w:hAnsi="Verdana" w:cs="Tahoma"/>
          <w:b/>
          <w:color w:val="000000" w:themeColor="text1"/>
          <w:sz w:val="24"/>
          <w:szCs w:val="24"/>
        </w:rPr>
        <w:t>Vijay.I.Singh</w:t>
      </w:r>
      <w:proofErr w:type="spellEnd"/>
    </w:p>
    <w:p w:rsidR="00A04654" w:rsidRPr="006D63A0" w:rsidRDefault="00A04654" w:rsidP="00A04654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</w:rPr>
      </w:pPr>
      <w:r w:rsidRPr="006D63A0"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</w:rPr>
        <w:t xml:space="preserve">Room No 1, </w:t>
      </w:r>
      <w:proofErr w:type="spellStart"/>
      <w:r w:rsidRPr="006D63A0"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</w:rPr>
        <w:t>Rameshwar</w:t>
      </w:r>
      <w:proofErr w:type="spellEnd"/>
      <w:r w:rsidRPr="006D63A0"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6D63A0"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</w:rPr>
        <w:t>Dham</w:t>
      </w:r>
      <w:proofErr w:type="spellEnd"/>
      <w:r w:rsidRPr="006D63A0"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</w:rPr>
        <w:t xml:space="preserve">, Opp. </w:t>
      </w:r>
      <w:proofErr w:type="spellStart"/>
      <w:r w:rsidRPr="006D63A0"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</w:rPr>
        <w:t>Amar</w:t>
      </w:r>
      <w:proofErr w:type="spellEnd"/>
      <w:r w:rsidRPr="006D63A0"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6D63A0"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</w:rPr>
        <w:t>Jyoti</w:t>
      </w:r>
      <w:proofErr w:type="spellEnd"/>
      <w:r w:rsidRPr="006D63A0"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</w:rPr>
        <w:t xml:space="preserve"> School, </w:t>
      </w:r>
      <w:proofErr w:type="spellStart"/>
      <w:r w:rsidRPr="006D63A0"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</w:rPr>
        <w:t>Navghar</w:t>
      </w:r>
      <w:proofErr w:type="spellEnd"/>
      <w:r w:rsidRPr="006D63A0"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</w:rPr>
        <w:t xml:space="preserve"> Road, </w:t>
      </w:r>
      <w:proofErr w:type="spellStart"/>
      <w:r w:rsidRPr="006D63A0"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</w:rPr>
        <w:t>Bhayander</w:t>
      </w:r>
      <w:proofErr w:type="spellEnd"/>
      <w:r w:rsidRPr="006D63A0"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</w:rPr>
        <w:t xml:space="preserve"> (E), Thane – 401 105.  </w:t>
      </w:r>
    </w:p>
    <w:p w:rsidR="00A04654" w:rsidRPr="006D63A0" w:rsidRDefault="00A04654" w:rsidP="00A04654">
      <w:pPr>
        <w:tabs>
          <w:tab w:val="left" w:pos="720"/>
        </w:tabs>
        <w:spacing w:after="0" w:line="240" w:lineRule="auto"/>
        <w:jc w:val="both"/>
        <w:rPr>
          <w:rFonts w:ascii="Verdana" w:eastAsia="Times New Roman" w:hAnsi="Verdana" w:cs="Tahoma"/>
          <w:b/>
          <w:color w:val="000000" w:themeColor="text1"/>
          <w:sz w:val="18"/>
          <w:szCs w:val="18"/>
        </w:rPr>
      </w:pPr>
      <w:r w:rsidRPr="006D63A0">
        <w:rPr>
          <w:rFonts w:ascii="Verdana" w:eastAsia="Times New Roman" w:hAnsi="Verdana" w:cs="Tahoma"/>
          <w:b/>
          <w:color w:val="000000" w:themeColor="text1"/>
          <w:sz w:val="18"/>
          <w:szCs w:val="18"/>
        </w:rPr>
        <w:t>Mobile: +91-8082028380</w:t>
      </w:r>
    </w:p>
    <w:p w:rsidR="00A04654" w:rsidRPr="006D63A0" w:rsidRDefault="00A04654" w:rsidP="00A04654">
      <w:pPr>
        <w:tabs>
          <w:tab w:val="left" w:pos="720"/>
        </w:tabs>
        <w:spacing w:after="0" w:line="240" w:lineRule="auto"/>
        <w:jc w:val="both"/>
        <w:rPr>
          <w:rFonts w:ascii="Verdana" w:eastAsia="Times New Roman" w:hAnsi="Verdana" w:cs="Tahoma"/>
          <w:b/>
          <w:color w:val="000000" w:themeColor="text1"/>
          <w:sz w:val="18"/>
          <w:szCs w:val="18"/>
        </w:rPr>
      </w:pPr>
      <w:r w:rsidRPr="006D63A0">
        <w:rPr>
          <w:rFonts w:ascii="Verdana" w:eastAsia="Times New Roman" w:hAnsi="Verdana" w:cs="Tahoma"/>
          <w:b/>
          <w:color w:val="000000" w:themeColor="text1"/>
          <w:sz w:val="18"/>
          <w:szCs w:val="18"/>
        </w:rPr>
        <w:t>Email: vj8.singh@gmail.com</w:t>
      </w:r>
    </w:p>
    <w:p w:rsidR="00A04654" w:rsidRPr="006D63A0" w:rsidRDefault="004450FF" w:rsidP="00A04654">
      <w:pPr>
        <w:tabs>
          <w:tab w:val="left" w:pos="720"/>
        </w:tabs>
        <w:spacing w:after="0" w:line="240" w:lineRule="auto"/>
        <w:jc w:val="both"/>
        <w:rPr>
          <w:rFonts w:ascii="Verdana" w:eastAsia="Times New Roman" w:hAnsi="Verdana" w:cs="Tahoma"/>
          <w:b/>
          <w:color w:val="000000" w:themeColor="text1"/>
          <w:sz w:val="18"/>
          <w:szCs w:val="18"/>
        </w:rPr>
      </w:pPr>
      <w:r>
        <w:rPr>
          <w:rFonts w:ascii="Verdana" w:eastAsia="Times New Roman" w:hAnsi="Verdana" w:cs="Tahoma"/>
          <w:b/>
          <w:noProof/>
          <w:color w:val="000000" w:themeColor="text1"/>
          <w:sz w:val="18"/>
          <w:szCs w:val="18"/>
        </w:rPr>
        <w:pict>
          <v:line id="Straight Connector 1" o:spid="_x0000_s1026" style="position:absolute;left:0;text-align:left;z-index:251659264;visibility:visible" from="0,10.9pt" to="468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" strokeweight="2.25pt"/>
        </w:pict>
      </w:r>
    </w:p>
    <w:p w:rsidR="00A04654" w:rsidRPr="006D63A0" w:rsidRDefault="00A04654" w:rsidP="00A04654">
      <w:pPr>
        <w:spacing w:after="0" w:line="240" w:lineRule="auto"/>
        <w:jc w:val="both"/>
        <w:rPr>
          <w:rFonts w:ascii="Garamond" w:eastAsia="Times New Roman" w:hAnsi="Garamond" w:cs="Times New Roman"/>
          <w:color w:val="000000" w:themeColor="text1"/>
          <w:szCs w:val="20"/>
        </w:rPr>
      </w:pPr>
      <w:r w:rsidRPr="006D63A0">
        <w:rPr>
          <w:rFonts w:ascii="Garamond" w:eastAsia="Times New Roman" w:hAnsi="Garamond" w:cs="Times New Roman"/>
          <w:color w:val="000000" w:themeColor="text1"/>
          <w:szCs w:val="20"/>
        </w:rPr>
        <w:t xml:space="preserve">               </w:t>
      </w:r>
    </w:p>
    <w:p w:rsidR="00A04654" w:rsidRPr="006D63A0" w:rsidRDefault="00A04654" w:rsidP="00A04654">
      <w:pPr>
        <w:spacing w:after="0" w:line="240" w:lineRule="auto"/>
        <w:jc w:val="both"/>
        <w:rPr>
          <w:rFonts w:ascii="Garamond" w:eastAsia="Times New Roman" w:hAnsi="Garamond" w:cs="Times New Roman"/>
          <w:color w:val="000000" w:themeColor="text1"/>
          <w:szCs w:val="20"/>
        </w:rPr>
      </w:pPr>
    </w:p>
    <w:p w:rsidR="00A04654" w:rsidRPr="006D63A0" w:rsidRDefault="00A04654" w:rsidP="00A04654">
      <w:pPr>
        <w:tabs>
          <w:tab w:val="left" w:pos="720"/>
        </w:tabs>
        <w:autoSpaceDE w:val="0"/>
        <w:autoSpaceDN w:val="0"/>
        <w:adjustRightInd w:val="0"/>
        <w:spacing w:after="0" w:line="220" w:lineRule="exact"/>
        <w:jc w:val="both"/>
        <w:rPr>
          <w:rFonts w:ascii="Verdana" w:eastAsia="Times New Roman" w:hAnsi="Verdana" w:cs="Tahoma"/>
          <w:b/>
          <w:bCs/>
          <w:color w:val="000000" w:themeColor="text1"/>
          <w:sz w:val="18"/>
          <w:szCs w:val="18"/>
          <w:u w:val="single"/>
        </w:rPr>
      </w:pPr>
    </w:p>
    <w:p w:rsidR="00A04654" w:rsidRPr="006D63A0" w:rsidRDefault="00A04654" w:rsidP="00A04654">
      <w:pPr>
        <w:tabs>
          <w:tab w:val="left" w:pos="720"/>
        </w:tabs>
        <w:autoSpaceDE w:val="0"/>
        <w:autoSpaceDN w:val="0"/>
        <w:adjustRightInd w:val="0"/>
        <w:spacing w:after="0" w:line="220" w:lineRule="exact"/>
        <w:jc w:val="center"/>
        <w:rPr>
          <w:rFonts w:ascii="Verdana" w:eastAsia="Times New Roman" w:hAnsi="Verdana" w:cs="Tahoma"/>
          <w:b/>
          <w:bCs/>
          <w:color w:val="000000" w:themeColor="text1"/>
          <w:sz w:val="24"/>
          <w:szCs w:val="24"/>
          <w:u w:val="single"/>
        </w:rPr>
      </w:pPr>
      <w:r w:rsidRPr="006D63A0">
        <w:rPr>
          <w:rFonts w:ascii="Verdana" w:eastAsia="Times New Roman" w:hAnsi="Verdana" w:cs="Tahoma"/>
          <w:b/>
          <w:bCs/>
          <w:color w:val="000000" w:themeColor="text1"/>
          <w:sz w:val="24"/>
          <w:szCs w:val="24"/>
          <w:u w:val="single"/>
        </w:rPr>
        <w:t>OBJECTIVE</w:t>
      </w:r>
    </w:p>
    <w:p w:rsidR="00A04654" w:rsidRPr="006D63A0" w:rsidRDefault="00A04654" w:rsidP="00A0465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ahoma"/>
          <w:color w:val="000000" w:themeColor="text1"/>
          <w:sz w:val="18"/>
          <w:szCs w:val="18"/>
        </w:rPr>
      </w:pPr>
    </w:p>
    <w:p w:rsidR="00A04654" w:rsidRPr="006D63A0" w:rsidRDefault="00A04654" w:rsidP="00A04654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D63A0">
        <w:rPr>
          <w:rFonts w:ascii="Verdana" w:eastAsia="Times New Roman" w:hAnsi="Verdana" w:cs="Times New Roman"/>
          <w:color w:val="000000" w:themeColor="text1"/>
          <w:sz w:val="20"/>
          <w:szCs w:val="20"/>
        </w:rPr>
        <w:t>To work with an organization where my knowledge, experience &amp; my skills can be utilized at the maximum &amp; at the same time hence get opportunities for career enhancement &amp; professional with a progressive organization that has the opportunities for advancement using my creativity &amp; innovative talent with analytical &amp; administrative skill commitment of perform quality work.</w:t>
      </w:r>
    </w:p>
    <w:p w:rsidR="00A04654" w:rsidRPr="006D63A0" w:rsidRDefault="00A04654" w:rsidP="00A0465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ahoma"/>
          <w:color w:val="000000" w:themeColor="text1"/>
          <w:sz w:val="20"/>
          <w:szCs w:val="20"/>
        </w:rPr>
      </w:pPr>
    </w:p>
    <w:p w:rsidR="00A04654" w:rsidRPr="006D63A0" w:rsidRDefault="00A04654" w:rsidP="00A0465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Tahoma"/>
          <w:b/>
          <w:bCs/>
          <w:color w:val="000000" w:themeColor="text1"/>
          <w:sz w:val="24"/>
          <w:szCs w:val="24"/>
          <w:u w:val="single"/>
        </w:rPr>
      </w:pPr>
      <w:r w:rsidRPr="006D63A0">
        <w:rPr>
          <w:rFonts w:ascii="Verdana" w:eastAsia="Times New Roman" w:hAnsi="Verdana" w:cs="Tahoma"/>
          <w:b/>
          <w:bCs/>
          <w:color w:val="000000" w:themeColor="text1"/>
          <w:sz w:val="24"/>
          <w:szCs w:val="24"/>
          <w:u w:val="single"/>
        </w:rPr>
        <w:t>SKILLS SUMMARY</w:t>
      </w:r>
    </w:p>
    <w:p w:rsidR="00A04654" w:rsidRPr="006D63A0" w:rsidRDefault="00A04654" w:rsidP="00A046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="Times New Roman" w:hAnsi="Verdana" w:cs="Arial"/>
          <w:color w:val="000000" w:themeColor="text1"/>
          <w:sz w:val="18"/>
          <w:szCs w:val="18"/>
        </w:rPr>
      </w:pPr>
    </w:p>
    <w:p w:rsidR="00A04654" w:rsidRPr="006D63A0" w:rsidRDefault="00A04654" w:rsidP="00A04654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D63A0">
        <w:rPr>
          <w:rFonts w:ascii="Verdana" w:eastAsia="Times New Roman" w:hAnsi="Verdana" w:cs="Arial"/>
          <w:color w:val="000000" w:themeColor="text1"/>
          <w:sz w:val="20"/>
          <w:szCs w:val="20"/>
        </w:rPr>
        <w:t>A good decision-maker, who is well organized resourceful and efficient,</w:t>
      </w:r>
    </w:p>
    <w:p w:rsidR="00A04654" w:rsidRPr="006D63A0" w:rsidRDefault="00A04654" w:rsidP="00A04654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D63A0">
        <w:rPr>
          <w:rFonts w:ascii="Verdana" w:eastAsia="Times New Roman" w:hAnsi="Verdana" w:cs="Arial"/>
          <w:color w:val="000000" w:themeColor="text1"/>
          <w:sz w:val="20"/>
          <w:szCs w:val="20"/>
        </w:rPr>
        <w:t>Quick learner and has the ability to handle multiple tasks</w:t>
      </w:r>
    </w:p>
    <w:p w:rsidR="00A04654" w:rsidRPr="006D63A0" w:rsidRDefault="00A04654" w:rsidP="00A04654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D63A0">
        <w:rPr>
          <w:rFonts w:ascii="Verdana" w:eastAsia="Times New Roman" w:hAnsi="Verdana" w:cs="Arial"/>
          <w:color w:val="000000" w:themeColor="text1"/>
          <w:sz w:val="20"/>
          <w:szCs w:val="20"/>
        </w:rPr>
        <w:t>Possess sound customer service and relationship building skills</w:t>
      </w:r>
    </w:p>
    <w:p w:rsidR="00A04654" w:rsidRPr="006D63A0" w:rsidRDefault="00A04654" w:rsidP="00A04654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D63A0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Equally </w:t>
      </w:r>
      <w:r w:rsidRPr="006D63A0">
        <w:rPr>
          <w:rFonts w:ascii="Verdana" w:eastAsia="Times New Roman" w:hAnsi="Verdana" w:cs="Arial"/>
          <w:bCs/>
          <w:color w:val="000000" w:themeColor="text1"/>
          <w:sz w:val="20"/>
          <w:szCs w:val="20"/>
        </w:rPr>
        <w:t>effective working in management project</w:t>
      </w:r>
      <w:r w:rsidRPr="006D63A0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 and as a member of Team.</w:t>
      </w:r>
    </w:p>
    <w:p w:rsidR="00A04654" w:rsidRPr="006D63A0" w:rsidRDefault="00A04654" w:rsidP="00A04654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D63A0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Ability to </w:t>
      </w:r>
      <w:r w:rsidRPr="006D63A0">
        <w:rPr>
          <w:rFonts w:ascii="Verdana" w:eastAsia="Times New Roman" w:hAnsi="Verdana" w:cs="Arial"/>
          <w:bCs/>
          <w:color w:val="000000" w:themeColor="text1"/>
          <w:sz w:val="20"/>
          <w:szCs w:val="20"/>
        </w:rPr>
        <w:t>motivate</w:t>
      </w:r>
      <w:r w:rsidRPr="006D63A0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, </w:t>
      </w:r>
      <w:r w:rsidRPr="006D63A0">
        <w:rPr>
          <w:rFonts w:ascii="Verdana" w:eastAsia="Times New Roman" w:hAnsi="Verdana" w:cs="Arial"/>
          <w:bCs/>
          <w:color w:val="000000" w:themeColor="text1"/>
          <w:sz w:val="20"/>
          <w:szCs w:val="20"/>
        </w:rPr>
        <w:t>support and train team members</w:t>
      </w:r>
    </w:p>
    <w:p w:rsidR="00A04654" w:rsidRPr="006D63A0" w:rsidRDefault="00A04654" w:rsidP="00A04654">
      <w:pPr>
        <w:numPr>
          <w:ilvl w:val="0"/>
          <w:numId w:val="3"/>
        </w:numPr>
        <w:tabs>
          <w:tab w:val="num" w:pos="0"/>
        </w:tabs>
        <w:spacing w:after="0" w:line="240" w:lineRule="auto"/>
        <w:ind w:hanging="720"/>
        <w:jc w:val="both"/>
        <w:rPr>
          <w:rFonts w:ascii="Verdana" w:eastAsia="Times New Roman" w:hAnsi="Verdana" w:cs="Arial"/>
          <w:bCs/>
          <w:color w:val="000000" w:themeColor="text1"/>
          <w:sz w:val="20"/>
          <w:szCs w:val="20"/>
        </w:rPr>
      </w:pPr>
      <w:r w:rsidRPr="006D63A0">
        <w:rPr>
          <w:rFonts w:ascii="Verdana" w:eastAsia="Times New Roman" w:hAnsi="Verdana" w:cs="Arial"/>
          <w:bCs/>
          <w:color w:val="000000" w:themeColor="text1"/>
          <w:sz w:val="20"/>
          <w:szCs w:val="20"/>
        </w:rPr>
        <w:t>Creativity and initiative to achieve both personal and corporate goals.</w:t>
      </w:r>
    </w:p>
    <w:p w:rsidR="00A04654" w:rsidRPr="006D63A0" w:rsidRDefault="00A04654" w:rsidP="00A04654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6D63A0">
        <w:rPr>
          <w:rFonts w:ascii="Verdana" w:eastAsia="Times New Roman" w:hAnsi="Verdana" w:cs="Arial"/>
          <w:color w:val="000000" w:themeColor="text1"/>
          <w:sz w:val="20"/>
          <w:szCs w:val="20"/>
        </w:rPr>
        <w:t>Ability to communicate effectively and handle multiple tasks simultaneously</w:t>
      </w:r>
    </w:p>
    <w:p w:rsidR="00A04654" w:rsidRPr="006D63A0" w:rsidRDefault="00A04654" w:rsidP="00A0465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360"/>
        <w:jc w:val="both"/>
        <w:rPr>
          <w:rFonts w:ascii="Verdana" w:eastAsia="Times New Roman" w:hAnsi="Verdana" w:cs="Arial"/>
          <w:bCs/>
          <w:color w:val="000000" w:themeColor="text1"/>
          <w:sz w:val="20"/>
          <w:szCs w:val="20"/>
        </w:rPr>
      </w:pPr>
      <w:r w:rsidRPr="006D63A0">
        <w:rPr>
          <w:rFonts w:ascii="Verdana" w:eastAsia="Times New Roman" w:hAnsi="Verdana" w:cs="Arial"/>
          <w:color w:val="000000" w:themeColor="text1"/>
          <w:sz w:val="20"/>
          <w:szCs w:val="20"/>
        </w:rPr>
        <w:t>Excellent communication and interpersonal skill</w:t>
      </w:r>
      <w:r w:rsidRPr="006D63A0">
        <w:rPr>
          <w:rFonts w:ascii="Verdana" w:eastAsia="Times New Roman" w:hAnsi="Verdana" w:cs="Arial"/>
          <w:bCs/>
          <w:color w:val="000000" w:themeColor="text1"/>
          <w:sz w:val="20"/>
          <w:szCs w:val="20"/>
        </w:rPr>
        <w:t>.</w:t>
      </w:r>
    </w:p>
    <w:p w:rsidR="00A04654" w:rsidRPr="006D63A0" w:rsidRDefault="00A04654" w:rsidP="00A04654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="Times New Roman" w:hAnsi="Verdana" w:cs="Tahoma"/>
          <w:color w:val="000000" w:themeColor="text1"/>
          <w:sz w:val="20"/>
          <w:szCs w:val="20"/>
        </w:rPr>
      </w:pPr>
      <w:r w:rsidRPr="006D63A0">
        <w:rPr>
          <w:rFonts w:ascii="Verdana" w:eastAsia="Times New Roman" w:hAnsi="Verdana" w:cs="Arial"/>
          <w:bCs/>
          <w:color w:val="000000" w:themeColor="text1"/>
          <w:sz w:val="20"/>
          <w:szCs w:val="20"/>
        </w:rPr>
        <w:t xml:space="preserve">Tenacity, determination, </w:t>
      </w:r>
      <w:r w:rsidRPr="006D63A0">
        <w:rPr>
          <w:rFonts w:ascii="Verdana" w:eastAsia="Times New Roman" w:hAnsi="Verdana" w:cs="Arial"/>
          <w:color w:val="000000" w:themeColor="text1"/>
          <w:sz w:val="20"/>
          <w:szCs w:val="20"/>
        </w:rPr>
        <w:t>honesty and sincerity in my endeavors</w:t>
      </w:r>
      <w:r w:rsidRPr="006D63A0">
        <w:rPr>
          <w:rFonts w:ascii="Verdana" w:eastAsia="Times New Roman" w:hAnsi="Verdana" w:cs="Tahoma"/>
          <w:bCs/>
          <w:color w:val="000000" w:themeColor="text1"/>
          <w:sz w:val="20"/>
          <w:szCs w:val="20"/>
        </w:rPr>
        <w:t>.</w:t>
      </w:r>
    </w:p>
    <w:p w:rsidR="00A04654" w:rsidRPr="006D63A0" w:rsidRDefault="00A04654" w:rsidP="00A0465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ahoma"/>
          <w:color w:val="000000" w:themeColor="text1"/>
          <w:sz w:val="20"/>
          <w:szCs w:val="20"/>
        </w:rPr>
      </w:pPr>
    </w:p>
    <w:p w:rsidR="00A04654" w:rsidRPr="006D63A0" w:rsidRDefault="00A04654" w:rsidP="00A04654">
      <w:pPr>
        <w:spacing w:after="0" w:line="240" w:lineRule="auto"/>
        <w:jc w:val="both"/>
        <w:rPr>
          <w:rFonts w:ascii="Garamond" w:eastAsia="Times New Roman" w:hAnsi="Garamond" w:cs="Times New Roman"/>
          <w:color w:val="000000" w:themeColor="text1"/>
          <w:szCs w:val="20"/>
        </w:rPr>
      </w:pPr>
    </w:p>
    <w:tbl>
      <w:tblPr>
        <w:tblW w:w="0" w:type="auto"/>
        <w:tblInd w:w="-432" w:type="dxa"/>
        <w:tblLayout w:type="fixed"/>
        <w:tblLook w:val="0000"/>
      </w:tblPr>
      <w:tblGrid>
        <w:gridCol w:w="270"/>
        <w:gridCol w:w="8316"/>
      </w:tblGrid>
      <w:tr w:rsidR="006D63A0" w:rsidRPr="006D63A0" w:rsidTr="00FB148C">
        <w:trPr>
          <w:trHeight w:val="125"/>
        </w:trPr>
        <w:tc>
          <w:tcPr>
            <w:tcW w:w="8586" w:type="dxa"/>
            <w:gridSpan w:val="2"/>
          </w:tcPr>
          <w:p w:rsidR="00A04654" w:rsidRPr="006D63A0" w:rsidRDefault="00A04654" w:rsidP="00A04654">
            <w:pPr>
              <w:pBdr>
                <w:bottom w:val="single" w:sz="6" w:space="1" w:color="808080"/>
              </w:pBdr>
              <w:spacing w:before="220" w:after="0" w:line="220" w:lineRule="atLeast"/>
              <w:rPr>
                <w:rFonts w:ascii="Verdana" w:eastAsia="Times New Roman" w:hAnsi="Verdana" w:cs="Times New Roman"/>
                <w:b/>
                <w:bCs/>
                <w:caps/>
                <w:color w:val="000000" w:themeColor="text1"/>
                <w:spacing w:val="15"/>
              </w:rPr>
            </w:pPr>
            <w:r w:rsidRPr="006D63A0">
              <w:rPr>
                <w:rFonts w:ascii="Verdana" w:eastAsia="Times New Roman" w:hAnsi="Verdana" w:cs="Times New Roman"/>
                <w:b/>
                <w:bCs/>
                <w:caps/>
                <w:color w:val="000000" w:themeColor="text1"/>
                <w:spacing w:val="15"/>
              </w:rPr>
              <w:t>CURRENT WORK Summary</w:t>
            </w:r>
          </w:p>
        </w:tc>
      </w:tr>
      <w:tr w:rsidR="006D63A0" w:rsidRPr="006D63A0" w:rsidTr="00E70BBA">
        <w:trPr>
          <w:trHeight w:val="3420"/>
        </w:trPr>
        <w:tc>
          <w:tcPr>
            <w:tcW w:w="270" w:type="dxa"/>
          </w:tcPr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  <w:r w:rsidRPr="006D63A0">
              <w:rPr>
                <w:rFonts w:ascii="Garamond" w:eastAsia="Times New Roman" w:hAnsi="Garamond" w:cs="Times New Roman"/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8316" w:type="dxa"/>
          </w:tcPr>
          <w:p w:rsidR="00A04654" w:rsidRPr="006D63A0" w:rsidRDefault="00A04654" w:rsidP="00A04654">
            <w:pPr>
              <w:spacing w:before="60" w:after="220" w:line="220" w:lineRule="atLeast"/>
              <w:jc w:val="both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 w:rsidRPr="006D63A0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lastRenderedPageBreak/>
              <w:t>Over 3 years of experience in various sectors such as Business Development Executive, Media Buying &amp; Planning, &amp; client servicing etc.</w:t>
            </w:r>
            <w:r w:rsidRPr="006D63A0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ab/>
            </w:r>
          </w:p>
          <w:p w:rsidR="00A04654" w:rsidRPr="006D63A0" w:rsidRDefault="00A04654" w:rsidP="00A04654">
            <w:pPr>
              <w:numPr>
                <w:ilvl w:val="0"/>
                <w:numId w:val="4"/>
              </w:numPr>
              <w:spacing w:after="220" w:line="240" w:lineRule="atLeast"/>
              <w:jc w:val="both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 w:rsidRPr="006D63A0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Working with Mid-day as Sales Executive includes interacting with Agencies, Clients.</w:t>
            </w:r>
          </w:p>
          <w:p w:rsidR="00A04654" w:rsidRPr="006D63A0" w:rsidRDefault="00A04654" w:rsidP="00A04654">
            <w:pPr>
              <w:numPr>
                <w:ilvl w:val="0"/>
                <w:numId w:val="4"/>
              </w:numPr>
              <w:spacing w:after="220" w:line="240" w:lineRule="atLeast"/>
              <w:jc w:val="both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 w:rsidRPr="006D63A0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Worked with Times of India (Biz Trends) as Business Development Executive.</w:t>
            </w:r>
          </w:p>
          <w:p w:rsidR="00A04654" w:rsidRPr="006D63A0" w:rsidRDefault="00A04654" w:rsidP="00A04654">
            <w:pPr>
              <w:numPr>
                <w:ilvl w:val="0"/>
                <w:numId w:val="4"/>
              </w:numPr>
              <w:spacing w:after="220" w:line="240" w:lineRule="atLeast"/>
              <w:jc w:val="both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 w:rsidRPr="006D63A0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 xml:space="preserve">Worked with </w:t>
            </w:r>
            <w:proofErr w:type="spellStart"/>
            <w:r w:rsidRPr="006D63A0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Aditya</w:t>
            </w:r>
            <w:proofErr w:type="spellEnd"/>
            <w:r w:rsidRPr="006D63A0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 xml:space="preserve"> Media as Media Executive - Media Planning &amp; Buying profile, Media Buying Planning and client servicing etc.</w:t>
            </w:r>
            <w:r w:rsidRPr="006D63A0">
              <w:rPr>
                <w:rFonts w:ascii="Garamond" w:eastAsia="Times New Roman" w:hAnsi="Garamond" w:cs="Times New Roman"/>
                <w:color w:val="000000" w:themeColor="text1"/>
                <w:sz w:val="20"/>
                <w:szCs w:val="20"/>
              </w:rPr>
              <w:tab/>
            </w:r>
          </w:p>
          <w:p w:rsidR="00A04654" w:rsidRPr="006D63A0" w:rsidRDefault="00A04654" w:rsidP="00A04654">
            <w:pPr>
              <w:numPr>
                <w:ilvl w:val="0"/>
                <w:numId w:val="4"/>
              </w:numPr>
              <w:spacing w:after="220" w:line="240" w:lineRule="atLeast"/>
              <w:jc w:val="both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6D63A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Worked with Hopes media Solutions Pvt. Ltd. As a Business Development Executive cum Client Servicing Executive.</w:t>
            </w:r>
          </w:p>
          <w:p w:rsidR="00A04654" w:rsidRPr="006D63A0" w:rsidRDefault="00A04654" w:rsidP="00A04654">
            <w:pPr>
              <w:tabs>
                <w:tab w:val="left" w:pos="1620"/>
                <w:tab w:val="left" w:pos="1800"/>
              </w:tabs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 w:themeColor="text1"/>
                <w:szCs w:val="20"/>
              </w:rPr>
            </w:pPr>
          </w:p>
          <w:p w:rsidR="00E70BBA" w:rsidRPr="006D63A0" w:rsidRDefault="00E70BBA" w:rsidP="00A04654">
            <w:pPr>
              <w:tabs>
                <w:tab w:val="left" w:pos="1620"/>
                <w:tab w:val="left" w:pos="1800"/>
              </w:tabs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 w:themeColor="text1"/>
                <w:szCs w:val="20"/>
              </w:rPr>
            </w:pPr>
          </w:p>
          <w:p w:rsidR="00A04654" w:rsidRPr="006D63A0" w:rsidRDefault="00A04654" w:rsidP="00A04654">
            <w:pPr>
              <w:tabs>
                <w:tab w:val="left" w:pos="1620"/>
                <w:tab w:val="left" w:pos="1800"/>
              </w:tabs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 w:themeColor="text1"/>
                <w:szCs w:val="20"/>
                <w:u w:val="single"/>
              </w:rPr>
            </w:pPr>
            <w:r w:rsidRPr="006D63A0">
              <w:rPr>
                <w:rFonts w:ascii="Verdana" w:eastAsia="Times New Roman" w:hAnsi="Verdana" w:cs="Times New Roman"/>
                <w:b/>
                <w:bCs/>
                <w:color w:val="000000" w:themeColor="text1"/>
                <w:szCs w:val="20"/>
                <w:u w:val="single"/>
              </w:rPr>
              <w:lastRenderedPageBreak/>
              <w:t xml:space="preserve">Profile Includes </w:t>
            </w:r>
          </w:p>
          <w:p w:rsidR="00A04654" w:rsidRPr="006D63A0" w:rsidRDefault="00A04654" w:rsidP="00A04654">
            <w:pPr>
              <w:numPr>
                <w:ilvl w:val="1"/>
                <w:numId w:val="1"/>
              </w:numPr>
              <w:tabs>
                <w:tab w:val="left" w:pos="1620"/>
                <w:tab w:val="left" w:pos="1840"/>
                <w:tab w:val="left" w:pos="2340"/>
                <w:tab w:val="left" w:pos="2520"/>
                <w:tab w:val="left" w:pos="2700"/>
              </w:tabs>
              <w:spacing w:after="0" w:line="360" w:lineRule="auto"/>
              <w:jc w:val="both"/>
              <w:rPr>
                <w:rFonts w:ascii="Verdana" w:eastAsia="Times New Roman" w:hAnsi="Verdana" w:cs="Times New Roman"/>
                <w:bCs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imes New Roman"/>
                <w:bCs/>
                <w:color w:val="000000" w:themeColor="text1"/>
                <w:sz w:val="18"/>
                <w:szCs w:val="18"/>
              </w:rPr>
              <w:t>Identifying prospective clients and interacting with them.</w:t>
            </w:r>
          </w:p>
          <w:p w:rsidR="00A04654" w:rsidRPr="006D63A0" w:rsidRDefault="00A04654" w:rsidP="00A04654">
            <w:pPr>
              <w:numPr>
                <w:ilvl w:val="1"/>
                <w:numId w:val="1"/>
              </w:numPr>
              <w:tabs>
                <w:tab w:val="left" w:pos="1620"/>
                <w:tab w:val="left" w:pos="1840"/>
                <w:tab w:val="left" w:pos="2340"/>
                <w:tab w:val="left" w:pos="2520"/>
                <w:tab w:val="left" w:pos="2700"/>
              </w:tabs>
              <w:spacing w:after="0" w:line="360" w:lineRule="auto"/>
              <w:jc w:val="both"/>
              <w:rPr>
                <w:rFonts w:ascii="Verdana" w:eastAsia="Times New Roman" w:hAnsi="Verdana" w:cs="Times New Roman"/>
                <w:bCs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imes New Roman"/>
                <w:bCs/>
                <w:color w:val="000000" w:themeColor="text1"/>
                <w:sz w:val="18"/>
                <w:szCs w:val="18"/>
              </w:rPr>
              <w:t>Execute entire advertising activity.</w:t>
            </w:r>
          </w:p>
          <w:p w:rsidR="00A04654" w:rsidRPr="006D63A0" w:rsidRDefault="00A04654" w:rsidP="00A04654">
            <w:pPr>
              <w:numPr>
                <w:ilvl w:val="1"/>
                <w:numId w:val="1"/>
              </w:numPr>
              <w:tabs>
                <w:tab w:val="left" w:pos="1620"/>
                <w:tab w:val="left" w:pos="1840"/>
                <w:tab w:val="left" w:pos="2340"/>
                <w:tab w:val="left" w:pos="2520"/>
                <w:tab w:val="left" w:pos="2700"/>
              </w:tabs>
              <w:spacing w:after="0" w:line="360" w:lineRule="auto"/>
              <w:jc w:val="both"/>
              <w:rPr>
                <w:rFonts w:ascii="Verdana" w:eastAsia="Times New Roman" w:hAnsi="Verdana" w:cs="Times New Roman"/>
                <w:bCs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imes New Roman"/>
                <w:bCs/>
                <w:color w:val="000000" w:themeColor="text1"/>
                <w:sz w:val="18"/>
                <w:szCs w:val="18"/>
              </w:rPr>
              <w:t>Tracking industry segments.</w:t>
            </w:r>
          </w:p>
          <w:p w:rsidR="00A04654" w:rsidRPr="006D63A0" w:rsidRDefault="00A04654" w:rsidP="00A04654">
            <w:pPr>
              <w:numPr>
                <w:ilvl w:val="1"/>
                <w:numId w:val="1"/>
              </w:numPr>
              <w:tabs>
                <w:tab w:val="left" w:pos="1620"/>
                <w:tab w:val="left" w:pos="1840"/>
                <w:tab w:val="left" w:pos="2340"/>
                <w:tab w:val="left" w:pos="2520"/>
                <w:tab w:val="left" w:pos="2700"/>
              </w:tabs>
              <w:spacing w:after="0" w:line="360" w:lineRule="auto"/>
              <w:jc w:val="both"/>
              <w:rPr>
                <w:rFonts w:ascii="Verdana" w:eastAsia="Times New Roman" w:hAnsi="Verdana" w:cs="Times New Roman"/>
                <w:bCs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imes New Roman"/>
                <w:bCs/>
                <w:color w:val="000000" w:themeColor="text1"/>
                <w:sz w:val="18"/>
                <w:szCs w:val="18"/>
              </w:rPr>
              <w:t>Clarifying clients requirements</w:t>
            </w:r>
          </w:p>
          <w:p w:rsidR="00A04654" w:rsidRPr="006D63A0" w:rsidRDefault="00A04654" w:rsidP="00A04654">
            <w:pPr>
              <w:numPr>
                <w:ilvl w:val="1"/>
                <w:numId w:val="1"/>
              </w:numPr>
              <w:tabs>
                <w:tab w:val="left" w:pos="1620"/>
                <w:tab w:val="left" w:pos="1840"/>
                <w:tab w:val="left" w:pos="2340"/>
                <w:tab w:val="left" w:pos="2520"/>
                <w:tab w:val="left" w:pos="2700"/>
              </w:tabs>
              <w:spacing w:after="0" w:line="360" w:lineRule="auto"/>
              <w:jc w:val="both"/>
              <w:rPr>
                <w:rFonts w:ascii="Verdana" w:eastAsia="Times New Roman" w:hAnsi="Verdana" w:cs="Times New Roman"/>
                <w:bCs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imes New Roman"/>
                <w:bCs/>
                <w:color w:val="000000" w:themeColor="text1"/>
                <w:sz w:val="18"/>
                <w:szCs w:val="18"/>
              </w:rPr>
              <w:t>Developing the proposals</w:t>
            </w:r>
          </w:p>
          <w:p w:rsidR="00A04654" w:rsidRPr="006D63A0" w:rsidRDefault="00A04654" w:rsidP="00A04654">
            <w:pPr>
              <w:numPr>
                <w:ilvl w:val="1"/>
                <w:numId w:val="1"/>
              </w:numPr>
              <w:tabs>
                <w:tab w:val="left" w:pos="1620"/>
                <w:tab w:val="left" w:pos="1840"/>
                <w:tab w:val="left" w:pos="2340"/>
                <w:tab w:val="left" w:pos="2520"/>
                <w:tab w:val="left" w:pos="2700"/>
              </w:tabs>
              <w:spacing w:after="0" w:line="360" w:lineRule="auto"/>
              <w:jc w:val="both"/>
              <w:rPr>
                <w:rFonts w:ascii="Verdana" w:eastAsia="Times New Roman" w:hAnsi="Verdana" w:cs="Times New Roman"/>
                <w:bCs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imes New Roman"/>
                <w:bCs/>
                <w:color w:val="000000" w:themeColor="text1"/>
                <w:sz w:val="18"/>
                <w:szCs w:val="18"/>
              </w:rPr>
              <w:t>Negotiating with clients and customizing the proposal as per costs requirements</w:t>
            </w:r>
          </w:p>
          <w:p w:rsidR="00A04654" w:rsidRPr="006D63A0" w:rsidRDefault="00A04654" w:rsidP="00A04654">
            <w:pPr>
              <w:numPr>
                <w:ilvl w:val="1"/>
                <w:numId w:val="1"/>
              </w:numPr>
              <w:tabs>
                <w:tab w:val="left" w:pos="1620"/>
                <w:tab w:val="left" w:pos="1840"/>
                <w:tab w:val="left" w:pos="2340"/>
                <w:tab w:val="left" w:pos="2520"/>
                <w:tab w:val="left" w:pos="2700"/>
              </w:tabs>
              <w:spacing w:after="0" w:line="360" w:lineRule="auto"/>
              <w:jc w:val="both"/>
              <w:rPr>
                <w:rFonts w:ascii="Verdana" w:eastAsia="Times New Roman" w:hAnsi="Verdana" w:cs="Times New Roman"/>
                <w:bCs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imes New Roman"/>
                <w:bCs/>
                <w:color w:val="000000" w:themeColor="text1"/>
                <w:sz w:val="18"/>
                <w:szCs w:val="18"/>
              </w:rPr>
              <w:t>Follow-up with clients.</w:t>
            </w:r>
          </w:p>
          <w:p w:rsidR="00A04654" w:rsidRPr="006D63A0" w:rsidRDefault="00A04654" w:rsidP="00A04654">
            <w:pPr>
              <w:numPr>
                <w:ilvl w:val="1"/>
                <w:numId w:val="1"/>
              </w:numPr>
              <w:tabs>
                <w:tab w:val="left" w:pos="1620"/>
                <w:tab w:val="left" w:pos="1840"/>
                <w:tab w:val="left" w:pos="2340"/>
                <w:tab w:val="left" w:pos="2520"/>
                <w:tab w:val="left" w:pos="2700"/>
              </w:tabs>
              <w:spacing w:after="0" w:line="36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D63A0">
              <w:rPr>
                <w:rFonts w:ascii="Verdana" w:eastAsia="Times New Roman" w:hAnsi="Verdana" w:cs="Times New Roman"/>
                <w:bCs/>
                <w:color w:val="000000" w:themeColor="text1"/>
                <w:sz w:val="18"/>
                <w:szCs w:val="18"/>
              </w:rPr>
              <w:t>Updating clients with key developments.</w:t>
            </w:r>
          </w:p>
        </w:tc>
      </w:tr>
      <w:tr w:rsidR="006D63A0" w:rsidRPr="006D63A0" w:rsidTr="00FB148C">
        <w:trPr>
          <w:trHeight w:val="125"/>
        </w:trPr>
        <w:tc>
          <w:tcPr>
            <w:tcW w:w="8586" w:type="dxa"/>
            <w:gridSpan w:val="2"/>
          </w:tcPr>
          <w:p w:rsidR="00A04654" w:rsidRPr="006D63A0" w:rsidRDefault="00A04654" w:rsidP="00A0465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exact"/>
              <w:rPr>
                <w:rFonts w:ascii="Verdana" w:eastAsia="Times New Roman" w:hAnsi="Verdana" w:cs="Tahoma"/>
                <w:b/>
                <w:color w:val="000000" w:themeColor="text1"/>
                <w:u w:val="single"/>
              </w:rPr>
            </w:pPr>
            <w:r w:rsidRPr="006D63A0">
              <w:rPr>
                <w:rFonts w:ascii="Verdana" w:eastAsia="Times New Roman" w:hAnsi="Verdana" w:cs="Tahoma"/>
                <w:b/>
                <w:color w:val="000000" w:themeColor="text1"/>
                <w:u w:val="single"/>
              </w:rPr>
              <w:lastRenderedPageBreak/>
              <w:t>COMPUTER SKILLS</w:t>
            </w:r>
          </w:p>
          <w:p w:rsidR="00A04654" w:rsidRPr="006D63A0" w:rsidRDefault="00A04654" w:rsidP="00A0465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exact"/>
              <w:jc w:val="both"/>
              <w:rPr>
                <w:rFonts w:ascii="Verdana" w:eastAsia="Times New Roman" w:hAnsi="Verdana" w:cs="Tahoma"/>
                <w:b/>
                <w:color w:val="000000" w:themeColor="text1"/>
                <w:sz w:val="18"/>
                <w:szCs w:val="18"/>
                <w:u w:val="single"/>
              </w:rPr>
            </w:pPr>
          </w:p>
          <w:p w:rsidR="00A04654" w:rsidRPr="006D63A0" w:rsidRDefault="00A04654" w:rsidP="00A0465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20" w:lineRule="exact"/>
              <w:jc w:val="both"/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</w:pPr>
          </w:p>
          <w:p w:rsidR="00A04654" w:rsidRPr="006D63A0" w:rsidRDefault="00A04654" w:rsidP="00A04654">
            <w:pPr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20" w:lineRule="exact"/>
              <w:ind w:left="882" w:firstLine="450"/>
              <w:jc w:val="both"/>
              <w:rPr>
                <w:rFonts w:ascii="Verdana" w:eastAsia="Times New Roman" w:hAnsi="Verdana" w:cs="Tahoma"/>
                <w:bCs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ahoma"/>
                <w:bCs/>
                <w:color w:val="000000" w:themeColor="text1"/>
                <w:sz w:val="18"/>
                <w:szCs w:val="18"/>
              </w:rPr>
              <w:t>Working knowledge of MS-Office, Word, Excel &amp; PowerPoint</w:t>
            </w:r>
          </w:p>
          <w:p w:rsidR="00A04654" w:rsidRPr="006D63A0" w:rsidRDefault="00A04654" w:rsidP="00A04654">
            <w:pPr>
              <w:autoSpaceDE w:val="0"/>
              <w:autoSpaceDN w:val="0"/>
              <w:adjustRightInd w:val="0"/>
              <w:spacing w:after="0" w:line="220" w:lineRule="exact"/>
              <w:ind w:left="882" w:firstLine="450"/>
              <w:jc w:val="both"/>
              <w:rPr>
                <w:rFonts w:ascii="Verdana" w:eastAsia="Times New Roman" w:hAnsi="Verdana" w:cs="Tahoma"/>
                <w:bCs/>
                <w:color w:val="000000" w:themeColor="text1"/>
                <w:sz w:val="18"/>
                <w:szCs w:val="18"/>
              </w:rPr>
            </w:pPr>
          </w:p>
          <w:p w:rsidR="00A04654" w:rsidRPr="006D63A0" w:rsidRDefault="00A04654" w:rsidP="00A04654">
            <w:pPr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20" w:lineRule="exact"/>
              <w:ind w:left="882" w:firstLine="450"/>
              <w:jc w:val="both"/>
              <w:rPr>
                <w:rFonts w:ascii="Verdana" w:eastAsia="Times New Roman" w:hAnsi="Verdana" w:cs="Tahoma"/>
                <w:bCs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ahoma"/>
                <w:bCs/>
                <w:color w:val="000000" w:themeColor="text1"/>
                <w:sz w:val="18"/>
                <w:szCs w:val="18"/>
              </w:rPr>
              <w:t>Internet &amp; Email</w:t>
            </w:r>
          </w:p>
          <w:p w:rsidR="00A04654" w:rsidRPr="006D63A0" w:rsidRDefault="00A04654" w:rsidP="00A04654">
            <w:pPr>
              <w:autoSpaceDE w:val="0"/>
              <w:autoSpaceDN w:val="0"/>
              <w:adjustRightInd w:val="0"/>
              <w:spacing w:after="0" w:line="220" w:lineRule="exact"/>
              <w:ind w:left="882" w:firstLine="450"/>
              <w:jc w:val="both"/>
              <w:rPr>
                <w:rFonts w:ascii="Verdana" w:eastAsia="Times New Roman" w:hAnsi="Verdana" w:cs="Tahoma"/>
                <w:bCs/>
                <w:color w:val="000000" w:themeColor="text1"/>
                <w:sz w:val="18"/>
                <w:szCs w:val="18"/>
              </w:rPr>
            </w:pPr>
          </w:p>
          <w:p w:rsidR="00A04654" w:rsidRPr="006D63A0" w:rsidRDefault="00A04654" w:rsidP="00A04654">
            <w:pPr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20" w:lineRule="exact"/>
              <w:ind w:left="882" w:firstLine="450"/>
              <w:jc w:val="both"/>
              <w:rPr>
                <w:rFonts w:ascii="Verdana" w:eastAsia="Times New Roman" w:hAnsi="Verdana" w:cs="Tahoma"/>
                <w:bCs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ahoma"/>
                <w:bCs/>
                <w:color w:val="000000" w:themeColor="text1"/>
                <w:sz w:val="18"/>
                <w:szCs w:val="18"/>
              </w:rPr>
              <w:t>Coral Draw</w:t>
            </w:r>
          </w:p>
          <w:p w:rsidR="00A04654" w:rsidRPr="006D63A0" w:rsidRDefault="00A04654" w:rsidP="00A04654">
            <w:pPr>
              <w:tabs>
                <w:tab w:val="left" w:pos="1620"/>
                <w:tab w:val="left" w:pos="1800"/>
              </w:tabs>
              <w:spacing w:before="100" w:beforeAutospacing="1" w:after="100" w:afterAutospacing="1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  <w:r w:rsidRPr="006D63A0">
              <w:rPr>
                <w:rFonts w:ascii="Garamond" w:eastAsia="Times New Roman" w:hAnsi="Garamond" w:cs="Times New Roman"/>
                <w:color w:val="000000" w:themeColor="text1"/>
                <w:szCs w:val="20"/>
              </w:rPr>
              <w:t xml:space="preserve">                                                  </w:t>
            </w:r>
          </w:p>
        </w:tc>
      </w:tr>
      <w:tr w:rsidR="006D63A0" w:rsidRPr="006D63A0" w:rsidTr="00FB148C">
        <w:trPr>
          <w:trHeight w:val="1004"/>
        </w:trPr>
        <w:tc>
          <w:tcPr>
            <w:tcW w:w="270" w:type="dxa"/>
          </w:tcPr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</w:tc>
        <w:tc>
          <w:tcPr>
            <w:tcW w:w="8316" w:type="dxa"/>
          </w:tcPr>
          <w:p w:rsidR="00A04654" w:rsidRPr="006D63A0" w:rsidRDefault="00A04654" w:rsidP="00A0465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20" w:lineRule="exact"/>
              <w:jc w:val="both"/>
              <w:rPr>
                <w:rFonts w:ascii="Verdana" w:eastAsia="Times New Roman" w:hAnsi="Verdana" w:cs="Tahoma"/>
                <w:b/>
                <w:bCs/>
                <w:color w:val="000000" w:themeColor="text1"/>
                <w:u w:val="single"/>
              </w:rPr>
            </w:pP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u w:val="single"/>
              </w:rPr>
              <w:t>Academic Qualifications:</w:t>
            </w:r>
          </w:p>
          <w:p w:rsidR="00A04654" w:rsidRPr="006D63A0" w:rsidRDefault="00A04654" w:rsidP="00A0465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20" w:lineRule="exact"/>
              <w:jc w:val="both"/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</w:p>
          <w:p w:rsidR="00A04654" w:rsidRPr="006D63A0" w:rsidRDefault="00A04654" w:rsidP="00A04654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20" w:lineRule="exact"/>
              <w:jc w:val="both"/>
              <w:rPr>
                <w:rFonts w:ascii="Verdana" w:eastAsia="Times New Roman" w:hAnsi="Verdana" w:cs="Tahoma"/>
                <w:bCs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ahoma"/>
                <w:bCs/>
                <w:color w:val="000000" w:themeColor="text1"/>
                <w:sz w:val="18"/>
                <w:szCs w:val="18"/>
              </w:rPr>
              <w:t>Passed SSC with 1st Class (Maharashtra Board)</w:t>
            </w:r>
          </w:p>
          <w:p w:rsidR="00A04654" w:rsidRPr="006D63A0" w:rsidRDefault="00A04654" w:rsidP="00A0465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20" w:lineRule="exact"/>
              <w:ind w:left="1440"/>
              <w:jc w:val="both"/>
              <w:rPr>
                <w:rFonts w:ascii="Verdana" w:eastAsia="Times New Roman" w:hAnsi="Verdana" w:cs="Tahoma"/>
                <w:bCs/>
                <w:color w:val="000000" w:themeColor="text1"/>
                <w:sz w:val="18"/>
                <w:szCs w:val="18"/>
              </w:rPr>
            </w:pPr>
          </w:p>
          <w:p w:rsidR="00A04654" w:rsidRPr="006D63A0" w:rsidRDefault="00A04654" w:rsidP="00A04654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20" w:lineRule="exact"/>
              <w:jc w:val="both"/>
              <w:rPr>
                <w:rFonts w:ascii="Verdana" w:eastAsia="Times New Roman" w:hAnsi="Verdana" w:cs="Tahoma"/>
                <w:bCs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ahoma"/>
                <w:bCs/>
                <w:color w:val="000000" w:themeColor="text1"/>
                <w:sz w:val="18"/>
                <w:szCs w:val="18"/>
              </w:rPr>
              <w:t>Passed HSC with  1st Class (Maharashtra Board)</w:t>
            </w:r>
          </w:p>
          <w:p w:rsidR="00A04654" w:rsidRPr="006D63A0" w:rsidRDefault="00A04654" w:rsidP="00A0465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20" w:lineRule="exact"/>
              <w:jc w:val="both"/>
              <w:rPr>
                <w:rFonts w:ascii="Verdana" w:eastAsia="Times New Roman" w:hAnsi="Verdana" w:cs="Tahoma"/>
                <w:bCs/>
                <w:color w:val="000000" w:themeColor="text1"/>
                <w:sz w:val="18"/>
                <w:szCs w:val="18"/>
              </w:rPr>
            </w:pPr>
          </w:p>
          <w:p w:rsidR="00A04654" w:rsidRPr="006D63A0" w:rsidRDefault="00A04654" w:rsidP="00A04654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20" w:lineRule="exact"/>
              <w:jc w:val="both"/>
              <w:rPr>
                <w:rFonts w:ascii="Verdana" w:eastAsia="Times New Roman" w:hAnsi="Verdana" w:cs="Tahoma"/>
                <w:bCs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ahoma"/>
                <w:bCs/>
                <w:color w:val="000000" w:themeColor="text1"/>
                <w:sz w:val="18"/>
                <w:szCs w:val="18"/>
              </w:rPr>
              <w:t xml:space="preserve"> Bachelor of Mass Media (BMM) Passed from Viva College with distinction (Journalism).</w:t>
            </w:r>
          </w:p>
          <w:p w:rsidR="00A04654" w:rsidRPr="006D63A0" w:rsidRDefault="00A04654" w:rsidP="00A04654">
            <w:pPr>
              <w:spacing w:after="0" w:line="240" w:lineRule="auto"/>
              <w:ind w:left="360"/>
              <w:rPr>
                <w:rFonts w:ascii="Garamond" w:eastAsia="Times New Roman" w:hAnsi="Garamond" w:cs="Times New Roman"/>
                <w:color w:val="000000" w:themeColor="text1"/>
                <w:szCs w:val="20"/>
                <w:lang w:val="it-IT"/>
              </w:rPr>
            </w:pPr>
            <w:r w:rsidRPr="006D63A0">
              <w:rPr>
                <w:rFonts w:ascii="Garamond" w:eastAsia="Times New Roman" w:hAnsi="Garamond" w:cs="Times New Roman"/>
                <w:color w:val="000000" w:themeColor="text1"/>
                <w:szCs w:val="20"/>
                <w:lang w:val="it-IT"/>
              </w:rPr>
              <w:t xml:space="preserve"> </w:t>
            </w:r>
          </w:p>
        </w:tc>
      </w:tr>
      <w:tr w:rsidR="006D63A0" w:rsidRPr="006D63A0" w:rsidTr="00FB148C">
        <w:trPr>
          <w:trHeight w:val="2627"/>
        </w:trPr>
        <w:tc>
          <w:tcPr>
            <w:tcW w:w="270" w:type="dxa"/>
          </w:tcPr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  <w:lang w:val="it-IT"/>
              </w:rPr>
            </w:pPr>
          </w:p>
        </w:tc>
        <w:tc>
          <w:tcPr>
            <w:tcW w:w="8316" w:type="dxa"/>
          </w:tcPr>
          <w:p w:rsidR="00A04654" w:rsidRPr="006D63A0" w:rsidRDefault="00A04654" w:rsidP="00A0465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20" w:lineRule="exact"/>
              <w:jc w:val="center"/>
              <w:rPr>
                <w:rFonts w:ascii="Verdana" w:eastAsia="Times New Roman" w:hAnsi="Verdana" w:cs="Tahoma"/>
                <w:color w:val="000000" w:themeColor="text1"/>
                <w:u w:val="single"/>
              </w:rPr>
            </w:pP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u w:val="single"/>
              </w:rPr>
              <w:t>PERSONAL DETAILS:-</w:t>
            </w:r>
          </w:p>
          <w:p w:rsidR="00A04654" w:rsidRPr="006D63A0" w:rsidRDefault="00A04654" w:rsidP="00A0465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600"/>
              <w:jc w:val="both"/>
              <w:rPr>
                <w:rFonts w:ascii="Verdana" w:eastAsia="Times New Roman" w:hAnsi="Verdana" w:cs="Tahoma"/>
                <w:color w:val="000000" w:themeColor="text1"/>
                <w:sz w:val="18"/>
                <w:szCs w:val="18"/>
              </w:rPr>
            </w:pPr>
          </w:p>
          <w:p w:rsidR="00A04654" w:rsidRPr="006D63A0" w:rsidRDefault="00A04654" w:rsidP="00A04654">
            <w:pPr>
              <w:numPr>
                <w:ilvl w:val="0"/>
                <w:numId w:val="6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exact"/>
              <w:jc w:val="both"/>
              <w:rPr>
                <w:rFonts w:ascii="Verdana" w:eastAsia="Times New Roman" w:hAnsi="Verdana" w:cs="Tahoma"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>Date of Birth</w:t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  <w:t>:</w:t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  <w:t>8 August, 1988</w:t>
            </w:r>
          </w:p>
          <w:p w:rsidR="00A04654" w:rsidRPr="006D63A0" w:rsidRDefault="00A04654" w:rsidP="00A0465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exact"/>
              <w:ind w:left="360"/>
              <w:jc w:val="both"/>
              <w:rPr>
                <w:rFonts w:ascii="Verdana" w:eastAsia="Times New Roman" w:hAnsi="Verdana" w:cs="Tahoma"/>
                <w:color w:val="000000" w:themeColor="text1"/>
                <w:sz w:val="18"/>
                <w:szCs w:val="18"/>
              </w:rPr>
            </w:pPr>
          </w:p>
          <w:p w:rsidR="00A04654" w:rsidRPr="006D63A0" w:rsidRDefault="00A04654" w:rsidP="00A04654">
            <w:pPr>
              <w:numPr>
                <w:ilvl w:val="0"/>
                <w:numId w:val="6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exact"/>
              <w:jc w:val="both"/>
              <w:rPr>
                <w:rFonts w:ascii="Verdana" w:eastAsia="Times New Roman" w:hAnsi="Verdana" w:cs="Tahoma"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>Father's Name</w:t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  <w:t xml:space="preserve">: </w:t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proofErr w:type="spellStart"/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>Indraprakash</w:t>
            </w:r>
            <w:proofErr w:type="spellEnd"/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 xml:space="preserve"> Singh</w:t>
            </w:r>
          </w:p>
          <w:p w:rsidR="00A04654" w:rsidRPr="006D63A0" w:rsidRDefault="00A04654" w:rsidP="00A0465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exact"/>
              <w:ind w:left="720"/>
              <w:jc w:val="both"/>
              <w:rPr>
                <w:rFonts w:ascii="Verdana" w:eastAsia="Times New Roman" w:hAnsi="Verdana" w:cs="Tahoma"/>
                <w:color w:val="000000" w:themeColor="text1"/>
                <w:sz w:val="18"/>
                <w:szCs w:val="18"/>
              </w:rPr>
            </w:pPr>
          </w:p>
          <w:p w:rsidR="00A04654" w:rsidRPr="006D63A0" w:rsidRDefault="00A04654" w:rsidP="00A04654">
            <w:pPr>
              <w:numPr>
                <w:ilvl w:val="0"/>
                <w:numId w:val="6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exact"/>
              <w:jc w:val="both"/>
              <w:rPr>
                <w:rFonts w:ascii="Verdana" w:eastAsia="Times New Roman" w:hAnsi="Verdana" w:cs="Tahoma"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>Sex</w:t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  <w:t xml:space="preserve">: </w:t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  <w:t>Male</w:t>
            </w:r>
          </w:p>
          <w:p w:rsidR="00A04654" w:rsidRPr="006D63A0" w:rsidRDefault="00A04654" w:rsidP="00A0465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exact"/>
              <w:ind w:left="720"/>
              <w:jc w:val="both"/>
              <w:rPr>
                <w:rFonts w:ascii="Verdana" w:eastAsia="Times New Roman" w:hAnsi="Verdana" w:cs="Tahoma"/>
                <w:color w:val="000000" w:themeColor="text1"/>
                <w:sz w:val="18"/>
                <w:szCs w:val="18"/>
              </w:rPr>
            </w:pPr>
          </w:p>
          <w:p w:rsidR="00A04654" w:rsidRPr="006D63A0" w:rsidRDefault="00A04654" w:rsidP="00A04654">
            <w:pPr>
              <w:numPr>
                <w:ilvl w:val="0"/>
                <w:numId w:val="6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exact"/>
              <w:jc w:val="both"/>
              <w:rPr>
                <w:rFonts w:ascii="Verdana" w:eastAsia="Times New Roman" w:hAnsi="Verdana" w:cs="Tahoma"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>Civil Status</w:t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  <w:t xml:space="preserve">: </w:t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  <w:t>Single</w:t>
            </w:r>
          </w:p>
          <w:p w:rsidR="00A04654" w:rsidRPr="006D63A0" w:rsidRDefault="00A04654" w:rsidP="00A0465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exact"/>
              <w:ind w:left="720"/>
              <w:jc w:val="both"/>
              <w:rPr>
                <w:rFonts w:ascii="Verdana" w:eastAsia="Times New Roman" w:hAnsi="Verdana" w:cs="Tahoma"/>
                <w:color w:val="000000" w:themeColor="text1"/>
                <w:sz w:val="18"/>
                <w:szCs w:val="18"/>
              </w:rPr>
            </w:pPr>
          </w:p>
          <w:p w:rsidR="00A04654" w:rsidRPr="006D63A0" w:rsidRDefault="00A04654" w:rsidP="00A04654">
            <w:pPr>
              <w:numPr>
                <w:ilvl w:val="0"/>
                <w:numId w:val="6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exact"/>
              <w:jc w:val="both"/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 xml:space="preserve">Language Proficiency </w:t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  <w:t xml:space="preserve">: </w:t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ab/>
              <w:t>English, Hindi</w:t>
            </w:r>
          </w:p>
          <w:p w:rsidR="00A04654" w:rsidRPr="006D63A0" w:rsidRDefault="00A04654" w:rsidP="00A0465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exact"/>
              <w:ind w:left="720"/>
              <w:jc w:val="both"/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 xml:space="preserve">  </w:t>
            </w:r>
          </w:p>
          <w:p w:rsidR="00A04654" w:rsidRPr="006D63A0" w:rsidRDefault="00A04654" w:rsidP="00A04654">
            <w:pPr>
              <w:numPr>
                <w:ilvl w:val="0"/>
                <w:numId w:val="6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exact"/>
              <w:jc w:val="both"/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>Home Town                                      :                    Mumbai, India</w:t>
            </w:r>
          </w:p>
          <w:p w:rsidR="00A04654" w:rsidRPr="006D63A0" w:rsidRDefault="00A04654" w:rsidP="00A0465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exact"/>
              <w:ind w:left="720"/>
              <w:jc w:val="both"/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</w:pPr>
          </w:p>
          <w:p w:rsidR="00A04654" w:rsidRPr="006D63A0" w:rsidRDefault="00A04654" w:rsidP="00A04654">
            <w:pPr>
              <w:numPr>
                <w:ilvl w:val="0"/>
                <w:numId w:val="6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exact"/>
              <w:jc w:val="both"/>
              <w:rPr>
                <w:rFonts w:ascii="Verdana" w:eastAsia="Times New Roman" w:hAnsi="Verdana" w:cs="Tahoma"/>
                <w:color w:val="000000" w:themeColor="text1"/>
                <w:sz w:val="18"/>
                <w:szCs w:val="18"/>
              </w:rPr>
            </w:pPr>
            <w:r w:rsidRPr="006D63A0">
              <w:rPr>
                <w:rFonts w:ascii="Verdana" w:eastAsia="Times New Roman" w:hAnsi="Verdana" w:cs="Tahoma"/>
                <w:b/>
                <w:bCs/>
                <w:color w:val="000000" w:themeColor="text1"/>
                <w:sz w:val="18"/>
                <w:szCs w:val="18"/>
              </w:rPr>
              <w:t>Nationality                                       :                    Indian</w:t>
            </w:r>
          </w:p>
          <w:p w:rsidR="00A04654" w:rsidRPr="006D63A0" w:rsidRDefault="00A04654" w:rsidP="00A04654">
            <w:pPr>
              <w:spacing w:before="100" w:beforeAutospacing="1" w:after="100" w:afterAutospacing="1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</w:rPr>
            </w:pPr>
          </w:p>
        </w:tc>
      </w:tr>
      <w:tr w:rsidR="006D63A0" w:rsidRPr="006D63A0" w:rsidTr="00FB148C">
        <w:trPr>
          <w:gridAfter w:val="1"/>
          <w:wAfter w:w="8316" w:type="dxa"/>
          <w:trHeight w:val="100"/>
        </w:trPr>
        <w:tc>
          <w:tcPr>
            <w:tcW w:w="270" w:type="dxa"/>
          </w:tcPr>
          <w:p w:rsidR="00A04654" w:rsidRPr="006D63A0" w:rsidRDefault="00A04654" w:rsidP="00A04654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color w:val="000000" w:themeColor="text1"/>
                <w:szCs w:val="20"/>
                <w:lang w:val="it-IT"/>
              </w:rPr>
            </w:pPr>
          </w:p>
        </w:tc>
      </w:tr>
    </w:tbl>
    <w:p w:rsidR="00A04654" w:rsidRPr="006D63A0" w:rsidRDefault="00A04654" w:rsidP="00A04654">
      <w:pPr>
        <w:spacing w:after="0" w:line="240" w:lineRule="auto"/>
        <w:jc w:val="both"/>
        <w:rPr>
          <w:rFonts w:ascii="Garamond" w:eastAsia="Times New Roman" w:hAnsi="Garamond" w:cs="Times New Roman"/>
          <w:color w:val="000000" w:themeColor="text1"/>
          <w:szCs w:val="20"/>
        </w:rPr>
      </w:pPr>
    </w:p>
    <w:p w:rsidR="00A04654" w:rsidRPr="006D63A0" w:rsidRDefault="00A04654" w:rsidP="00A04654">
      <w:pPr>
        <w:tabs>
          <w:tab w:val="left" w:pos="720"/>
        </w:tabs>
        <w:autoSpaceDE w:val="0"/>
        <w:autoSpaceDN w:val="0"/>
        <w:adjustRightInd w:val="0"/>
        <w:spacing w:after="0" w:line="240" w:lineRule="exact"/>
        <w:jc w:val="center"/>
        <w:rPr>
          <w:rFonts w:ascii="Verdana" w:eastAsia="Times New Roman" w:hAnsi="Verdana" w:cs="Tahoma"/>
          <w:b/>
          <w:color w:val="000000" w:themeColor="text1"/>
          <w:sz w:val="18"/>
          <w:szCs w:val="18"/>
          <w:u w:val="single"/>
        </w:rPr>
      </w:pPr>
      <w:r w:rsidRPr="006D63A0">
        <w:rPr>
          <w:rFonts w:ascii="Verdana" w:eastAsia="Times New Roman" w:hAnsi="Verdana" w:cs="Tahoma"/>
          <w:b/>
          <w:color w:val="000000" w:themeColor="text1"/>
          <w:sz w:val="18"/>
          <w:szCs w:val="18"/>
          <w:u w:val="single"/>
        </w:rPr>
        <w:t>REFERENCES AVAILABLE UPON REQUEST</w:t>
      </w:r>
    </w:p>
    <w:p w:rsidR="006C32E3" w:rsidRPr="006D63A0" w:rsidRDefault="006C32E3">
      <w:pPr>
        <w:rPr>
          <w:color w:val="000000" w:themeColor="text1"/>
        </w:rPr>
      </w:pPr>
    </w:p>
    <w:sectPr w:rsidR="006C32E3" w:rsidRPr="006D63A0" w:rsidSect="0044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39E4"/>
    <w:multiLevelType w:val="hybridMultilevel"/>
    <w:tmpl w:val="6596C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E2F7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1B7F53"/>
    <w:multiLevelType w:val="hybridMultilevel"/>
    <w:tmpl w:val="EF16C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80D32"/>
    <w:multiLevelType w:val="hybridMultilevel"/>
    <w:tmpl w:val="25CA2A02"/>
    <w:lvl w:ilvl="0" w:tplc="D0E2F7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A7B0B"/>
    <w:multiLevelType w:val="hybridMultilevel"/>
    <w:tmpl w:val="2444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81B73"/>
    <w:multiLevelType w:val="hybridMultilevel"/>
    <w:tmpl w:val="806C1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5C34D6"/>
    <w:multiLevelType w:val="hybridMultilevel"/>
    <w:tmpl w:val="0F404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04654"/>
    <w:rsid w:val="001A06EC"/>
    <w:rsid w:val="004450FF"/>
    <w:rsid w:val="006C32E3"/>
    <w:rsid w:val="006D63A0"/>
    <w:rsid w:val="0076452A"/>
    <w:rsid w:val="00A04654"/>
    <w:rsid w:val="00E70BBA"/>
    <w:rsid w:val="00EE0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Amtek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Amtek</dc:creator>
  <cp:lastModifiedBy>Preeti</cp:lastModifiedBy>
  <cp:revision>2</cp:revision>
  <dcterms:created xsi:type="dcterms:W3CDTF">2014-05-30T09:09:00Z</dcterms:created>
  <dcterms:modified xsi:type="dcterms:W3CDTF">2014-05-30T09:09:00Z</dcterms:modified>
</cp:coreProperties>
</file>